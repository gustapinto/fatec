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A778C1" w:rsidRDefault="00A778C1" w14:paraId="672A6659" wp14:textId="77777777">
      <w:pPr>
        <w:spacing w:line="360" w:lineRule="auto"/>
        <w:jc w:val="both"/>
      </w:pPr>
    </w:p>
    <w:tbl>
      <w:tblPr>
        <w:tblStyle w:val="a"/>
        <w:tblW w:w="8494" w:type="dxa"/>
        <w:tblInd w:w="-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097"/>
      </w:tblGrid>
      <w:tr xmlns:wp14="http://schemas.microsoft.com/office/word/2010/wordml" w:rsidR="00A778C1" w14:paraId="7515E7A4" wp14:textId="77777777">
        <w:tc>
          <w:tcPr>
            <w:tcW w:w="3397" w:type="dxa"/>
          </w:tcPr>
          <w:p w:rsidR="00A778C1" w:rsidRDefault="001070CE" w14:paraId="68F8C43B" wp14:textId="77777777">
            <w:pPr>
              <w:spacing w:line="360" w:lineRule="auto"/>
              <w:jc w:val="both"/>
            </w:pPr>
            <w:r>
              <w:t>Nome do projeto:</w:t>
            </w:r>
          </w:p>
        </w:tc>
        <w:tc>
          <w:tcPr>
            <w:tcW w:w="5097" w:type="dxa"/>
          </w:tcPr>
          <w:p w:rsidR="00A778C1" w:rsidRDefault="001070CE" w14:paraId="3971D63C" wp14:textId="77777777">
            <w:pPr>
              <w:spacing w:line="360" w:lineRule="auto"/>
              <w:jc w:val="both"/>
            </w:pPr>
            <w:r>
              <w:t>GRAMO, Grupo de Apoio à Maioridade Órfã</w:t>
            </w:r>
          </w:p>
        </w:tc>
      </w:tr>
      <w:tr xmlns:wp14="http://schemas.microsoft.com/office/word/2010/wordml" w:rsidR="00A778C1" w14:paraId="61A464AD" wp14:textId="77777777">
        <w:tc>
          <w:tcPr>
            <w:tcW w:w="3397" w:type="dxa"/>
          </w:tcPr>
          <w:p w:rsidR="00A778C1" w:rsidRDefault="001070CE" w14:paraId="333AA1AE" wp14:textId="77777777">
            <w:pPr>
              <w:spacing w:line="360" w:lineRule="auto"/>
              <w:jc w:val="both"/>
            </w:pPr>
            <w:r>
              <w:t>Disciplinas relacionadas:</w:t>
            </w:r>
          </w:p>
        </w:tc>
        <w:tc>
          <w:tcPr>
            <w:tcW w:w="5097" w:type="dxa"/>
          </w:tcPr>
          <w:p w:rsidR="00A778C1" w:rsidRDefault="001070CE" w14:paraId="3623C654" wp14:textId="77777777">
            <w:pPr>
              <w:spacing w:line="360" w:lineRule="auto"/>
              <w:jc w:val="both"/>
            </w:pPr>
            <w:r>
              <w:t xml:space="preserve">1º período - </w:t>
            </w:r>
            <w:r>
              <w:rPr>
                <w:b/>
              </w:rPr>
              <w:t xml:space="preserve">Engenharia de Software I, </w:t>
            </w:r>
            <w:r>
              <w:t>Design Digital, Desenvolvimento Web I, Modelagem de Banco de Dados</w:t>
            </w:r>
          </w:p>
        </w:tc>
      </w:tr>
      <w:tr xmlns:wp14="http://schemas.microsoft.com/office/word/2010/wordml" w:rsidR="00A778C1" w14:paraId="56F1E095" wp14:textId="77777777">
        <w:tc>
          <w:tcPr>
            <w:tcW w:w="3397" w:type="dxa"/>
          </w:tcPr>
          <w:p w:rsidR="00A778C1" w:rsidRDefault="001070CE" w14:paraId="574F7B43" wp14:textId="77777777">
            <w:pPr>
              <w:spacing w:line="360" w:lineRule="auto"/>
              <w:jc w:val="both"/>
            </w:pPr>
            <w:r>
              <w:t>Integrantes da equipe:</w:t>
            </w:r>
          </w:p>
        </w:tc>
        <w:tc>
          <w:tcPr>
            <w:tcW w:w="5097" w:type="dxa"/>
          </w:tcPr>
          <w:p w:rsidR="00A778C1" w:rsidRDefault="001070CE" w14:paraId="5B9CD03D" wp14:textId="77777777">
            <w:pPr>
              <w:spacing w:line="360" w:lineRule="auto"/>
              <w:jc w:val="both"/>
            </w:pPr>
            <w:r>
              <w:t>André Felipe de Paula, Caroliny Cardoso de França, Gustavo Henrique Pinto, Jonatas Tonin Coelho, João Victor de Oliveira Gomes, Leonardo Cesar Nintz, Maria Beatriz d</w:t>
            </w:r>
            <w:r>
              <w:t>os Santos, Vitor Henrique dos Santos</w:t>
            </w:r>
          </w:p>
        </w:tc>
      </w:tr>
      <w:tr xmlns:wp14="http://schemas.microsoft.com/office/word/2010/wordml" w:rsidR="00A778C1" w14:paraId="1CAAD7C6" wp14:textId="77777777">
        <w:tc>
          <w:tcPr>
            <w:tcW w:w="3397" w:type="dxa"/>
          </w:tcPr>
          <w:p w:rsidR="00A778C1" w:rsidRDefault="001070CE" w14:paraId="79078A66" wp14:textId="77777777">
            <w:pPr>
              <w:spacing w:line="360" w:lineRule="auto"/>
              <w:jc w:val="both"/>
            </w:pPr>
            <w:r>
              <w:t>Papel desenvolvido no projeto:</w:t>
            </w:r>
          </w:p>
        </w:tc>
        <w:tc>
          <w:tcPr>
            <w:tcW w:w="5097" w:type="dxa"/>
          </w:tcPr>
          <w:p w:rsidR="00A778C1" w:rsidRDefault="001070CE" w14:paraId="385F07F0" wp14:textId="77777777">
            <w:pPr>
              <w:spacing w:line="360" w:lineRule="auto"/>
              <w:jc w:val="both"/>
            </w:pPr>
            <w:r>
              <w:t>PO, Designer de interface, Arquiteto de Software</w:t>
            </w:r>
          </w:p>
        </w:tc>
      </w:tr>
      <w:tr xmlns:wp14="http://schemas.microsoft.com/office/word/2010/wordml" w:rsidR="00A778C1" w14:paraId="0D94AF65" wp14:textId="77777777">
        <w:tc>
          <w:tcPr>
            <w:tcW w:w="3397" w:type="dxa"/>
          </w:tcPr>
          <w:p w:rsidR="00A778C1" w:rsidRDefault="001070CE" w14:paraId="281C068C" wp14:textId="77777777">
            <w:pPr>
              <w:spacing w:line="360" w:lineRule="auto"/>
              <w:jc w:val="both"/>
            </w:pPr>
            <w:r>
              <w:t>Link do GitHub:</w:t>
            </w:r>
          </w:p>
        </w:tc>
        <w:tc>
          <w:tcPr>
            <w:tcW w:w="5097" w:type="dxa"/>
          </w:tcPr>
          <w:p w:rsidR="00A778C1" w:rsidRDefault="001070CE" w14:paraId="2BA22E6E" wp14:textId="77777777">
            <w:pPr>
              <w:spacing w:line="360" w:lineRule="auto"/>
              <w:jc w:val="both"/>
            </w:pPr>
            <w:r>
              <w:t>https://github.com/gustapinto/fatec_dsm_projeto_integrador_primeiro_semestre</w:t>
            </w:r>
          </w:p>
        </w:tc>
      </w:tr>
    </w:tbl>
    <w:p xmlns:wp14="http://schemas.microsoft.com/office/word/2010/wordml" w:rsidR="00A778C1" w:rsidRDefault="00A778C1" w14:paraId="0A37501D" wp14:textId="77777777">
      <w:pPr>
        <w:spacing w:line="360" w:lineRule="auto"/>
        <w:jc w:val="both"/>
      </w:pPr>
    </w:p>
    <w:p xmlns:wp14="http://schemas.microsoft.com/office/word/2010/wordml" w:rsidR="00A778C1" w:rsidRDefault="001070CE" w14:paraId="674EAFC3" wp14:textId="77777777">
      <w:pPr>
        <w:spacing w:line="360" w:lineRule="auto"/>
        <w:jc w:val="both"/>
        <w:rPr>
          <w:b/>
        </w:rPr>
      </w:pPr>
      <w:r>
        <w:rPr>
          <w:b/>
        </w:rPr>
        <w:t>Resumo do projeto:</w:t>
      </w:r>
    </w:p>
    <w:p xmlns:wp14="http://schemas.microsoft.com/office/word/2010/wordml" w:rsidR="00A778C1" w:rsidRDefault="00A778C1" w14:paraId="5DAB6C7B" wp14:textId="77777777">
      <w:pPr>
        <w:spacing w:line="360" w:lineRule="auto"/>
        <w:jc w:val="both"/>
        <w:rPr>
          <w:b/>
        </w:rPr>
      </w:pPr>
    </w:p>
    <w:p xmlns:wp14="http://schemas.microsoft.com/office/word/2010/wordml" w:rsidR="00A778C1" w:rsidRDefault="001070CE" w14:paraId="0D01EA98" wp14:textId="2FD68A5A">
      <w:pPr>
        <w:spacing w:line="360" w:lineRule="auto"/>
        <w:jc w:val="both"/>
      </w:pPr>
      <w:r w:rsidR="001070CE">
        <w:rPr/>
        <w:t xml:space="preserve">GRAMO é um sistema de </w:t>
      </w:r>
      <w:r w:rsidR="001070CE">
        <w:rPr/>
        <w:t xml:space="preserve">apoio a pessoas órfãs que acabaram de chegar </w:t>
      </w:r>
      <w:ins w:author="LEONARDO SOUZA DE LIMA" w:date="2023-09-20T16:29:43.953Z" w:id="635188062">
        <w:r w:rsidR="057C199E">
          <w:t>à</w:t>
        </w:r>
      </w:ins>
      <w:r w:rsidR="001070CE">
        <w:rPr/>
        <w:t xml:space="preserve"> maioridade, visando oferecer as mesmas oportunidades para a colocação no mercado de trabalho. O projeto emprega uma interface gráfica web que conecta as pessoas órfãs participantes junto com possíveis empregad</w:t>
      </w:r>
      <w:r w:rsidR="001070CE">
        <w:rPr/>
        <w:t>ores.</w:t>
      </w:r>
    </w:p>
    <w:p xmlns:wp14="http://schemas.microsoft.com/office/word/2010/wordml" w:rsidR="00A778C1" w:rsidRDefault="00A778C1" w14:paraId="02EB378F" wp14:textId="77777777">
      <w:pPr>
        <w:spacing w:line="360" w:lineRule="auto"/>
        <w:jc w:val="both"/>
      </w:pPr>
    </w:p>
    <w:p xmlns:wp14="http://schemas.microsoft.com/office/word/2010/wordml" w:rsidR="00A778C1" w:rsidRDefault="001070CE" w14:paraId="2EB4FEA8" wp14:textId="77777777">
      <w:pPr>
        <w:spacing w:line="360" w:lineRule="auto"/>
        <w:jc w:val="both"/>
      </w:pPr>
      <w:r>
        <w:t>A plataforma foi desenvolvida visando a construção de um MVP, com as tarefas e entregas do projeto tendo sido organizadas usando a metodologia ágil SCRUM e desenvolvido usando FIgma como ferramenta de prototipação.</w:t>
      </w:r>
    </w:p>
    <w:p xmlns:wp14="http://schemas.microsoft.com/office/word/2010/wordml" w:rsidR="00A778C1" w:rsidRDefault="00A778C1" w14:paraId="6A05A809" wp14:textId="77777777">
      <w:pPr>
        <w:spacing w:line="360" w:lineRule="auto"/>
        <w:jc w:val="both"/>
      </w:pPr>
    </w:p>
    <w:p xmlns:wp14="http://schemas.microsoft.com/office/word/2010/wordml" w:rsidR="00A778C1" w:rsidRDefault="001070CE" w14:paraId="6B6F87BC" wp14:textId="77777777">
      <w:pPr>
        <w:spacing w:line="360" w:lineRule="auto"/>
        <w:jc w:val="both"/>
      </w:pPr>
      <w:r>
        <w:t>O resultado final do projeto foi marcado</w:t>
      </w:r>
      <w:r>
        <w:t xml:space="preserve"> pela entrega de um protótipo de interface, que demonstrava com dados fictícios como seria o fluxo de uso da aplicação pela pessoa órfã ou pelo seu possível empregador.</w:t>
      </w:r>
    </w:p>
    <w:p xmlns:wp14="http://schemas.microsoft.com/office/word/2010/wordml" w:rsidR="00A778C1" w:rsidRDefault="001070CE" w14:paraId="5A39BBE3" wp14:textId="77777777">
      <w:pPr>
        <w:spacing w:line="360" w:lineRule="auto"/>
        <w:jc w:val="both"/>
        <w:rPr>
          <w:b/>
        </w:rPr>
      </w:pPr>
      <w:r>
        <w:br w:type="page"/>
      </w:r>
    </w:p>
    <w:p xmlns:wp14="http://schemas.microsoft.com/office/word/2010/wordml" w:rsidR="00A778C1" w:rsidRDefault="00A778C1" w14:paraId="41C8F396" wp14:textId="77777777">
      <w:pPr>
        <w:spacing w:line="360" w:lineRule="auto"/>
        <w:jc w:val="both"/>
      </w:pPr>
    </w:p>
    <w:tbl>
      <w:tblPr>
        <w:tblStyle w:val="a0"/>
        <w:tblW w:w="8494" w:type="dxa"/>
        <w:tblInd w:w="-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097"/>
      </w:tblGrid>
      <w:tr xmlns:wp14="http://schemas.microsoft.com/office/word/2010/wordml" w:rsidR="00A778C1" w14:paraId="671D0D2B" wp14:textId="77777777">
        <w:tc>
          <w:tcPr>
            <w:tcW w:w="3397" w:type="dxa"/>
          </w:tcPr>
          <w:p w:rsidR="00A778C1" w:rsidRDefault="001070CE" w14:paraId="04945536" wp14:textId="77777777">
            <w:pPr>
              <w:spacing w:line="360" w:lineRule="auto"/>
              <w:jc w:val="both"/>
            </w:pPr>
            <w:r>
              <w:t>Nome do projeto:</w:t>
            </w:r>
          </w:p>
        </w:tc>
        <w:tc>
          <w:tcPr>
            <w:tcW w:w="5097" w:type="dxa"/>
          </w:tcPr>
          <w:p w:rsidR="00A778C1" w:rsidRDefault="001070CE" w14:paraId="1D87BE39" wp14:textId="77777777">
            <w:pPr>
              <w:spacing w:line="360" w:lineRule="auto"/>
              <w:jc w:val="both"/>
            </w:pPr>
            <w:r>
              <w:t>SportZap</w:t>
            </w:r>
          </w:p>
        </w:tc>
      </w:tr>
      <w:tr xmlns:wp14="http://schemas.microsoft.com/office/word/2010/wordml" w:rsidR="00A778C1" w14:paraId="05490BAA" wp14:textId="77777777">
        <w:tc>
          <w:tcPr>
            <w:tcW w:w="3397" w:type="dxa"/>
          </w:tcPr>
          <w:p w:rsidR="00A778C1" w:rsidRDefault="001070CE" w14:paraId="4CF4DE1D" wp14:textId="77777777">
            <w:pPr>
              <w:spacing w:line="360" w:lineRule="auto"/>
              <w:jc w:val="both"/>
            </w:pPr>
            <w:r>
              <w:t>Disciplinas relacionadas:</w:t>
            </w:r>
          </w:p>
        </w:tc>
        <w:tc>
          <w:tcPr>
            <w:tcW w:w="5097" w:type="dxa"/>
          </w:tcPr>
          <w:p w:rsidR="00A778C1" w:rsidRDefault="001070CE" w14:paraId="6BF9D614" wp14:textId="77777777">
            <w:pPr>
              <w:spacing w:line="360" w:lineRule="auto"/>
              <w:jc w:val="both"/>
            </w:pPr>
            <w:r>
              <w:t xml:space="preserve">2º período - </w:t>
            </w:r>
            <w:r>
              <w:rPr>
                <w:b/>
              </w:rPr>
              <w:t>Engenharia de Soft</w:t>
            </w:r>
            <w:r>
              <w:rPr>
                <w:b/>
              </w:rPr>
              <w:t xml:space="preserve">ware II, </w:t>
            </w:r>
            <w:r>
              <w:t>Desenvolvimento Web II, Banco de Dados Relacional</w:t>
            </w:r>
          </w:p>
        </w:tc>
      </w:tr>
      <w:tr xmlns:wp14="http://schemas.microsoft.com/office/word/2010/wordml" w:rsidR="00A778C1" w14:paraId="354EFFF9" wp14:textId="77777777">
        <w:tc>
          <w:tcPr>
            <w:tcW w:w="3397" w:type="dxa"/>
          </w:tcPr>
          <w:p w:rsidR="00A778C1" w:rsidRDefault="001070CE" w14:paraId="0B4BACA1" wp14:textId="77777777">
            <w:pPr>
              <w:spacing w:line="360" w:lineRule="auto"/>
              <w:jc w:val="both"/>
            </w:pPr>
            <w:r>
              <w:t>Integrantes da equipe:</w:t>
            </w:r>
          </w:p>
        </w:tc>
        <w:tc>
          <w:tcPr>
            <w:tcW w:w="5097" w:type="dxa"/>
          </w:tcPr>
          <w:p w:rsidR="00A778C1" w:rsidRDefault="001070CE" w14:paraId="34494466" wp14:textId="77777777">
            <w:pPr>
              <w:spacing w:line="360" w:lineRule="auto"/>
              <w:jc w:val="both"/>
            </w:pPr>
            <w:r>
              <w:t>Caroliny Cardoso de França, Gustavo Henrique Pinto, Jonatas Tonin Coelho, Paula Masson Marangon</w:t>
            </w:r>
          </w:p>
        </w:tc>
      </w:tr>
      <w:tr xmlns:wp14="http://schemas.microsoft.com/office/word/2010/wordml" w:rsidR="00A778C1" w14:paraId="20C4DFEE" wp14:textId="77777777">
        <w:tc>
          <w:tcPr>
            <w:tcW w:w="3397" w:type="dxa"/>
          </w:tcPr>
          <w:p w:rsidR="00A778C1" w:rsidRDefault="001070CE" w14:paraId="4F53915A" wp14:textId="77777777">
            <w:pPr>
              <w:spacing w:line="360" w:lineRule="auto"/>
              <w:jc w:val="both"/>
            </w:pPr>
            <w:r>
              <w:t>Papel desenvolvido no projeto:</w:t>
            </w:r>
          </w:p>
        </w:tc>
        <w:tc>
          <w:tcPr>
            <w:tcW w:w="5097" w:type="dxa"/>
          </w:tcPr>
          <w:p w:rsidR="00A778C1" w:rsidRDefault="001070CE" w14:paraId="4F1355A6" wp14:textId="77777777">
            <w:pPr>
              <w:spacing w:line="360" w:lineRule="auto"/>
              <w:jc w:val="both"/>
            </w:pPr>
            <w:r>
              <w:t>Desenvolvedor Fullstack, Arquiteto de softwar</w:t>
            </w:r>
            <w:r>
              <w:t>e</w:t>
            </w:r>
          </w:p>
        </w:tc>
      </w:tr>
      <w:tr xmlns:wp14="http://schemas.microsoft.com/office/word/2010/wordml" w:rsidR="00A778C1" w14:paraId="7B8407CF" wp14:textId="77777777">
        <w:tc>
          <w:tcPr>
            <w:tcW w:w="3397" w:type="dxa"/>
          </w:tcPr>
          <w:p w:rsidR="00A778C1" w:rsidRDefault="001070CE" w14:paraId="7E261B88" wp14:textId="77777777">
            <w:pPr>
              <w:spacing w:line="360" w:lineRule="auto"/>
              <w:jc w:val="both"/>
            </w:pPr>
            <w:r>
              <w:t>Link do GitHub:</w:t>
            </w:r>
          </w:p>
        </w:tc>
        <w:tc>
          <w:tcPr>
            <w:tcW w:w="5097" w:type="dxa"/>
          </w:tcPr>
          <w:p w:rsidR="00A778C1" w:rsidRDefault="001070CE" w14:paraId="25982C99" wp14:textId="77777777">
            <w:pPr>
              <w:spacing w:line="360" w:lineRule="auto"/>
              <w:jc w:val="both"/>
            </w:pPr>
            <w:r>
              <w:t>https://github.com/pmarangon/Grupo-1-PI--Sa-de-e-Bem-Estar</w:t>
            </w:r>
          </w:p>
        </w:tc>
      </w:tr>
    </w:tbl>
    <w:p xmlns:wp14="http://schemas.microsoft.com/office/word/2010/wordml" w:rsidR="00A778C1" w:rsidRDefault="00A778C1" w14:paraId="72A3D3EC" wp14:textId="77777777">
      <w:pPr>
        <w:spacing w:line="360" w:lineRule="auto"/>
        <w:jc w:val="both"/>
      </w:pPr>
    </w:p>
    <w:p xmlns:wp14="http://schemas.microsoft.com/office/word/2010/wordml" w:rsidR="00A778C1" w:rsidRDefault="001070CE" w14:paraId="20F46422" wp14:textId="77777777">
      <w:pPr>
        <w:spacing w:line="360" w:lineRule="auto"/>
        <w:jc w:val="both"/>
        <w:rPr>
          <w:b/>
        </w:rPr>
      </w:pPr>
      <w:r>
        <w:rPr>
          <w:b/>
        </w:rPr>
        <w:t>Resumo do projeto:</w:t>
      </w:r>
    </w:p>
    <w:p xmlns:wp14="http://schemas.microsoft.com/office/word/2010/wordml" w:rsidR="00A778C1" w:rsidRDefault="00A778C1" w14:paraId="0D0B940D" wp14:textId="77777777">
      <w:pPr>
        <w:spacing w:line="360" w:lineRule="auto"/>
        <w:jc w:val="both"/>
        <w:rPr>
          <w:b/>
        </w:rPr>
      </w:pPr>
    </w:p>
    <w:p xmlns:wp14="http://schemas.microsoft.com/office/word/2010/wordml" w:rsidR="00A778C1" w:rsidRDefault="001070CE" w14:paraId="7330FAF0" wp14:textId="77777777">
      <w:pPr>
        <w:spacing w:line="360" w:lineRule="auto"/>
        <w:jc w:val="both"/>
      </w:pPr>
      <w:r>
        <w:t>SportZap é um site que visa aproximar as pessoas que desejam praticar atividades físicas em grupo, criado a fim de revitalizar a prática de atividades físicas coletivas no contexto do pós-pandemia.</w:t>
      </w:r>
    </w:p>
    <w:p xmlns:wp14="http://schemas.microsoft.com/office/word/2010/wordml" w:rsidR="00A778C1" w:rsidRDefault="00A778C1" w14:paraId="0E27B00A" wp14:textId="77777777">
      <w:pPr>
        <w:spacing w:line="360" w:lineRule="auto"/>
        <w:jc w:val="both"/>
      </w:pPr>
    </w:p>
    <w:p xmlns:wp14="http://schemas.microsoft.com/office/word/2010/wordml" w:rsidR="00A778C1" w:rsidRDefault="001070CE" w14:paraId="77C9F446" wp14:textId="77777777">
      <w:pPr>
        <w:spacing w:line="360" w:lineRule="auto"/>
        <w:jc w:val="both"/>
      </w:pPr>
      <w:r w:rsidR="23D95755">
        <w:rPr/>
        <w:t>O sistema web foi desenvolvido utilizando uma arquitetura</w:t>
      </w:r>
      <w:r w:rsidR="23D95755">
        <w:rPr/>
        <w:t xml:space="preserve"> MVC, seu </w:t>
      </w:r>
      <w:commentRangeStart w:id="1945605986"/>
      <w:r w:rsidRPr="432D7F06" w:rsidR="23D95755">
        <w:rPr>
          <w:i w:val="1"/>
          <w:iCs w:val="1"/>
          <w:rPrChange w:author="LEONARDO SOUZA DE LIMA" w:date="2023-09-20T16:30:23.058Z" w:id="601446229"/>
        </w:rPr>
        <w:t>backend</w:t>
      </w:r>
      <w:r w:rsidRPr="432D7F06" w:rsidR="23D95755">
        <w:rPr>
          <w:i w:val="1"/>
          <w:iCs w:val="1"/>
          <w:rPrChange w:author="LEONARDO SOUZA DE LIMA" w:date="2023-09-20T16:30:23.058Z" w:id="1127055110"/>
        </w:rPr>
        <w:t xml:space="preserve"> </w:t>
      </w:r>
      <w:commentRangeEnd w:id="1945605986"/>
      <w:r>
        <w:rPr>
          <w:rStyle w:val="CommentReference"/>
        </w:rPr>
        <w:commentReference w:id="1945605986"/>
      </w:r>
      <w:r w:rsidR="23D95755">
        <w:rPr/>
        <w:t xml:space="preserve">foi construído com a linguagem de programação PHP utilizando o framework </w:t>
      </w:r>
      <w:r w:rsidR="23D95755">
        <w:rPr/>
        <w:t>Laravel</w:t>
      </w:r>
      <w:r w:rsidR="23D95755">
        <w:rPr/>
        <w:t xml:space="preserve"> e um banco de dados MySQL, com seu </w:t>
      </w:r>
      <w:r w:rsidR="23D95755">
        <w:rPr/>
        <w:t>frontend</w:t>
      </w:r>
      <w:r w:rsidR="23D95755">
        <w:rPr/>
        <w:t xml:space="preserve"> também desenvolvido com base em </w:t>
      </w:r>
      <w:r w:rsidRPr="432D7F06" w:rsidR="23D95755">
        <w:rPr>
          <w:i w:val="1"/>
          <w:iCs w:val="1"/>
          <w:rPrChange w:author="LEONARDO SOUZA DE LIMA" w:date="2023-09-20T16:33:21.079Z" w:id="917728170"/>
        </w:rPr>
        <w:t>templates</w:t>
      </w:r>
      <w:r w:rsidRPr="432D7F06" w:rsidR="23D95755">
        <w:rPr>
          <w:i w:val="1"/>
          <w:iCs w:val="1"/>
          <w:rPrChange w:author="LEONARDO SOUZA DE LIMA" w:date="2023-09-20T16:33:21.079Z" w:id="211369747"/>
        </w:rPr>
        <w:t xml:space="preserve"> </w:t>
      </w:r>
      <w:r w:rsidR="23D95755">
        <w:rPr/>
        <w:t>Laravel</w:t>
      </w:r>
      <w:r w:rsidR="23D95755">
        <w:rPr/>
        <w:t xml:space="preserve"> </w:t>
      </w:r>
      <w:r w:rsidR="23D95755">
        <w:rPr/>
        <w:t>Blade</w:t>
      </w:r>
      <w:r w:rsidR="23D95755">
        <w:rPr/>
        <w:t>, compostos por HTML, CSS e Javascript, todo o projeto foi</w:t>
      </w:r>
      <w:r w:rsidR="23D95755">
        <w:rPr/>
        <w:t xml:space="preserve"> organizado utilizando a metodologia SCRUM e protótipos de interface desenvolvidos no </w:t>
      </w:r>
      <w:r w:rsidR="23D95755">
        <w:rPr/>
        <w:t>Figma</w:t>
      </w:r>
      <w:r w:rsidR="23D95755">
        <w:rPr/>
        <w:t>.</w:t>
      </w:r>
    </w:p>
    <w:p xmlns:wp14="http://schemas.microsoft.com/office/word/2010/wordml" w:rsidR="00A778C1" w:rsidRDefault="00A778C1" w14:paraId="60061E4C" wp14:textId="77777777">
      <w:pPr>
        <w:spacing w:line="360" w:lineRule="auto"/>
        <w:jc w:val="both"/>
      </w:pPr>
    </w:p>
    <w:p xmlns:wp14="http://schemas.microsoft.com/office/word/2010/wordml" w:rsidR="00A778C1" w:rsidRDefault="001070CE" w14:paraId="791E3943" wp14:textId="77777777">
      <w:pPr>
        <w:spacing w:line="360" w:lineRule="auto"/>
        <w:jc w:val="both"/>
        <w:rPr>
          <w:b/>
        </w:rPr>
      </w:pPr>
      <w:r>
        <w:t>O resultado final do projeto foi marcado pela entrega de um sistema MVP funcional, acessível a partir de uma interface web que integrava as funcionalidades do sis</w:t>
      </w:r>
      <w:r>
        <w:t>tema com o Whatsapp.</w:t>
      </w:r>
    </w:p>
    <w:p xmlns:wp14="http://schemas.microsoft.com/office/word/2010/wordml" w:rsidR="00A778C1" w:rsidRDefault="001070CE" w14:paraId="44EAFD9C" wp14:textId="77777777">
      <w:pPr>
        <w:spacing w:line="360" w:lineRule="auto"/>
        <w:jc w:val="both"/>
        <w:rPr>
          <w:b/>
        </w:rPr>
      </w:pPr>
      <w:r>
        <w:br w:type="page"/>
      </w:r>
    </w:p>
    <w:p xmlns:wp14="http://schemas.microsoft.com/office/word/2010/wordml" w:rsidR="00A778C1" w:rsidRDefault="00A778C1" w14:paraId="4B94D5A5" wp14:textId="77777777">
      <w:pPr>
        <w:spacing w:line="360" w:lineRule="auto"/>
        <w:jc w:val="both"/>
        <w:rPr>
          <w:b/>
        </w:rPr>
      </w:pPr>
    </w:p>
    <w:tbl>
      <w:tblPr>
        <w:tblStyle w:val="a1"/>
        <w:tblW w:w="8494" w:type="dxa"/>
        <w:tblInd w:w="-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097"/>
      </w:tblGrid>
      <w:tr xmlns:wp14="http://schemas.microsoft.com/office/word/2010/wordml" w:rsidR="00A778C1" w14:paraId="54E1667E" wp14:textId="77777777">
        <w:tc>
          <w:tcPr>
            <w:tcW w:w="3397" w:type="dxa"/>
          </w:tcPr>
          <w:p w:rsidR="00A778C1" w:rsidRDefault="001070CE" w14:paraId="2CA84E69" wp14:textId="77777777">
            <w:pPr>
              <w:spacing w:line="360" w:lineRule="auto"/>
              <w:jc w:val="both"/>
            </w:pPr>
            <w:r>
              <w:t>Nome do projeto:</w:t>
            </w:r>
          </w:p>
        </w:tc>
        <w:tc>
          <w:tcPr>
            <w:tcW w:w="5097" w:type="dxa"/>
          </w:tcPr>
          <w:p w:rsidR="00A778C1" w:rsidRDefault="001070CE" w14:paraId="4339AFA7" wp14:textId="77777777">
            <w:pPr>
              <w:spacing w:line="360" w:lineRule="auto"/>
              <w:jc w:val="both"/>
            </w:pPr>
            <w:r>
              <w:t>Anitrends</w:t>
            </w:r>
          </w:p>
        </w:tc>
      </w:tr>
      <w:tr xmlns:wp14="http://schemas.microsoft.com/office/word/2010/wordml" w:rsidR="00A778C1" w14:paraId="1FC5B363" wp14:textId="77777777">
        <w:tc>
          <w:tcPr>
            <w:tcW w:w="3397" w:type="dxa"/>
          </w:tcPr>
          <w:p w:rsidR="00A778C1" w:rsidRDefault="001070CE" w14:paraId="2F24AE03" wp14:textId="77777777">
            <w:pPr>
              <w:spacing w:line="360" w:lineRule="auto"/>
              <w:jc w:val="both"/>
            </w:pPr>
            <w:r>
              <w:t>Disciplinas relacionadas:</w:t>
            </w:r>
          </w:p>
        </w:tc>
        <w:tc>
          <w:tcPr>
            <w:tcW w:w="5097" w:type="dxa"/>
          </w:tcPr>
          <w:p w:rsidR="00A778C1" w:rsidRDefault="001070CE" w14:paraId="54C10416" wp14:textId="77777777">
            <w:pPr>
              <w:spacing w:line="360" w:lineRule="auto"/>
              <w:jc w:val="both"/>
            </w:pPr>
            <w:r>
              <w:t xml:space="preserve">3º período - </w:t>
            </w:r>
            <w:r>
              <w:rPr>
                <w:b/>
              </w:rPr>
              <w:t xml:space="preserve">Gestão Ágil de Projetos, </w:t>
            </w:r>
            <w:r>
              <w:t>Desenvolvimento Web III, Banco de Dados Não Relacional, Interação Humano Computador</w:t>
            </w:r>
          </w:p>
        </w:tc>
      </w:tr>
      <w:tr xmlns:wp14="http://schemas.microsoft.com/office/word/2010/wordml" w:rsidR="00A778C1" w14:paraId="6277BCCE" wp14:textId="77777777">
        <w:tc>
          <w:tcPr>
            <w:tcW w:w="3397" w:type="dxa"/>
          </w:tcPr>
          <w:p w:rsidR="00A778C1" w:rsidRDefault="001070CE" w14:paraId="3FA38812" wp14:textId="77777777">
            <w:pPr>
              <w:spacing w:line="360" w:lineRule="auto"/>
              <w:jc w:val="both"/>
            </w:pPr>
            <w:r>
              <w:t>Integrantes da equipe:</w:t>
            </w:r>
          </w:p>
        </w:tc>
        <w:tc>
          <w:tcPr>
            <w:tcW w:w="5097" w:type="dxa"/>
          </w:tcPr>
          <w:p w:rsidR="00A778C1" w:rsidRDefault="001070CE" w14:paraId="6B52EA00" wp14:textId="77777777">
            <w:pPr>
              <w:spacing w:line="360" w:lineRule="auto"/>
              <w:jc w:val="both"/>
            </w:pPr>
            <w:r>
              <w:t>Gustavo Henrique Pinto, Joziane do Nascimento Tagliaferro, Luiz Vinícius de Campos, Wendel Pires guariento</w:t>
            </w:r>
          </w:p>
        </w:tc>
      </w:tr>
      <w:tr xmlns:wp14="http://schemas.microsoft.com/office/word/2010/wordml" w:rsidR="00A778C1" w14:paraId="0958307F" wp14:textId="77777777">
        <w:tc>
          <w:tcPr>
            <w:tcW w:w="3397" w:type="dxa"/>
          </w:tcPr>
          <w:p w:rsidR="00A778C1" w:rsidRDefault="001070CE" w14:paraId="09A0213D" wp14:textId="77777777">
            <w:pPr>
              <w:spacing w:line="360" w:lineRule="auto"/>
              <w:jc w:val="both"/>
            </w:pPr>
            <w:r>
              <w:t>Papel desenvolvido no projeto:</w:t>
            </w:r>
          </w:p>
        </w:tc>
        <w:tc>
          <w:tcPr>
            <w:tcW w:w="5097" w:type="dxa"/>
          </w:tcPr>
          <w:p w:rsidR="00A778C1" w:rsidRDefault="001070CE" w14:paraId="79D55B9E" wp14:textId="77777777">
            <w:pPr>
              <w:spacing w:line="360" w:lineRule="auto"/>
              <w:jc w:val="both"/>
            </w:pPr>
            <w:r>
              <w:t>PO, Desen</w:t>
            </w:r>
            <w:r>
              <w:t>volvedor Fullstack, Arquiteto de software</w:t>
            </w:r>
          </w:p>
        </w:tc>
      </w:tr>
      <w:tr xmlns:wp14="http://schemas.microsoft.com/office/word/2010/wordml" w:rsidR="00A778C1" w14:paraId="66AC665E" wp14:textId="77777777">
        <w:tc>
          <w:tcPr>
            <w:tcW w:w="3397" w:type="dxa"/>
          </w:tcPr>
          <w:p w:rsidR="00A778C1" w:rsidRDefault="001070CE" w14:paraId="4AFA7EFA" wp14:textId="77777777">
            <w:pPr>
              <w:spacing w:line="360" w:lineRule="auto"/>
              <w:jc w:val="both"/>
            </w:pPr>
            <w:r>
              <w:t>Link do GitHub:</w:t>
            </w:r>
          </w:p>
        </w:tc>
        <w:tc>
          <w:tcPr>
            <w:tcW w:w="5097" w:type="dxa"/>
          </w:tcPr>
          <w:p w:rsidR="00A778C1" w:rsidRDefault="001070CE" w14:paraId="08040704" wp14:textId="77777777">
            <w:pPr>
              <w:spacing w:line="360" w:lineRule="auto"/>
              <w:jc w:val="both"/>
            </w:pPr>
            <w:r>
              <w:t>https://github.com/gustapinto/fatec_dsm_pi_terceiro_semestre</w:t>
            </w:r>
          </w:p>
        </w:tc>
      </w:tr>
    </w:tbl>
    <w:p xmlns:wp14="http://schemas.microsoft.com/office/word/2010/wordml" w:rsidR="00A778C1" w:rsidRDefault="00A778C1" w14:paraId="3DEEC669" wp14:textId="77777777">
      <w:pPr>
        <w:spacing w:line="360" w:lineRule="auto"/>
        <w:jc w:val="both"/>
      </w:pPr>
    </w:p>
    <w:p xmlns:wp14="http://schemas.microsoft.com/office/word/2010/wordml" w:rsidR="00A778C1" w:rsidRDefault="001070CE" w14:paraId="3CBF9F6D" wp14:textId="77777777">
      <w:pPr>
        <w:spacing w:line="360" w:lineRule="auto"/>
        <w:jc w:val="both"/>
        <w:rPr>
          <w:b/>
        </w:rPr>
      </w:pPr>
      <w:r>
        <w:rPr>
          <w:b/>
        </w:rPr>
        <w:t>Resumo do projeto:</w:t>
      </w:r>
    </w:p>
    <w:p xmlns:wp14="http://schemas.microsoft.com/office/word/2010/wordml" w:rsidR="00A778C1" w:rsidRDefault="00A778C1" w14:paraId="3656B9AB" wp14:textId="77777777">
      <w:pPr>
        <w:spacing w:line="360" w:lineRule="auto"/>
        <w:jc w:val="both"/>
        <w:rPr>
          <w:b/>
        </w:rPr>
      </w:pPr>
    </w:p>
    <w:p xmlns:wp14="http://schemas.microsoft.com/office/word/2010/wordml" w:rsidR="00A778C1" w:rsidRDefault="001070CE" w14:paraId="27AA99E4" wp14:textId="67C15965">
      <w:pPr>
        <w:spacing w:line="360" w:lineRule="auto"/>
        <w:jc w:val="both"/>
      </w:pPr>
      <w:r w:rsidR="001070CE">
        <w:rPr/>
        <w:t>Anitrends</w:t>
      </w:r>
      <w:r w:rsidR="001070CE">
        <w:rPr/>
        <w:t xml:space="preserve"> é uma plataforma de análise de dados sobre a popularidade de animes, voltado a práticas B2B</w:t>
      </w:r>
      <w:ins w:author="LEONARDO SOUZA DE LIMA" w:date="2023-09-20T16:35:18.218Z" w:id="1585023937">
        <w:r w:rsidR="15E163BE">
          <w:t xml:space="preserve"> (</w:t>
        </w:r>
        <w:r w:rsidRPr="57518013" w:rsidR="15E163BE">
          <w:rPr>
            <w:i w:val="1"/>
            <w:iCs w:val="1"/>
            <w:rPrChange w:author="LEONARDO SOUZA DE LIMA" w:date="2023-09-20T16:35:41.26Z" w:id="2128149421"/>
          </w:rPr>
          <w:t xml:space="preserve">Business </w:t>
        </w:r>
        <w:r w:rsidRPr="57518013" w:rsidR="15E163BE">
          <w:rPr>
            <w:i w:val="1"/>
            <w:iCs w:val="1"/>
            <w:rPrChange w:author="LEONARDO SOUZA DE LIMA" w:date="2023-09-20T16:35:41.26Z" w:id="1261148142"/>
          </w:rPr>
          <w:t>to</w:t>
        </w:r>
        <w:r w:rsidRPr="57518013" w:rsidR="15E163BE">
          <w:rPr>
            <w:i w:val="1"/>
            <w:iCs w:val="1"/>
            <w:rPrChange w:author="LEONARDO SOUZA DE LIMA" w:date="2023-09-20T16:35:41.261Z" w:id="662195482"/>
          </w:rPr>
          <w:t xml:space="preserve"> Business</w:t>
        </w:r>
        <w:r w:rsidRPr="57518013" w:rsidR="15E163BE">
          <w:rPr>
            <w:i w:val="1"/>
            <w:iCs w:val="1"/>
          </w:rPr>
          <w:t xml:space="preserve"> – </w:t>
        </w:r>
        <w:r w:rsidRPr="57518013" w:rsidR="15E163BE">
          <w:rPr>
            <w:i w:val="0"/>
            <w:iCs w:val="0"/>
            <w:rPrChange w:author="LEONARDO SOUZA DE LIMA" w:date="2023-09-20T16:36:14.344Z" w:id="2029442962">
              <w:rPr>
                <w:i w:val="1"/>
                <w:iCs w:val="1"/>
              </w:rPr>
            </w:rPrChange>
          </w:rPr>
          <w:t>sigla empregada em rela</w:t>
        </w:r>
      </w:ins>
      <w:ins w:author="LEONARDO SOUZA DE LIMA" w:date="2023-09-20T16:36:08.31Z" w:id="381482368">
        <w:r w:rsidRPr="57518013" w:rsidR="15E163BE">
          <w:rPr>
            <w:i w:val="0"/>
            <w:iCs w:val="0"/>
            <w:rPrChange w:author="LEONARDO SOUZA DE LIMA" w:date="2023-09-20T16:36:14.344Z" w:id="139744906">
              <w:rPr>
                <w:i w:val="1"/>
                <w:iCs w:val="1"/>
              </w:rPr>
            </w:rPrChange>
          </w:rPr>
          <w:t>ções entre empresas</w:t>
        </w:r>
      </w:ins>
      <w:ins w:author="LEONARDO SOUZA DE LIMA" w:date="2023-09-20T16:35:18.218Z" w:id="208731847">
        <w:r w:rsidR="15E163BE">
          <w:t>)</w:t>
        </w:r>
      </w:ins>
      <w:r w:rsidR="001070CE">
        <w:rPr/>
        <w:t xml:space="preserve">, visando oferecer métricas e </w:t>
      </w:r>
      <w:r w:rsidRPr="57518013" w:rsidR="001070CE">
        <w:rPr>
          <w:i w:val="1"/>
          <w:iCs w:val="1"/>
        </w:rPr>
        <w:t>insights</w:t>
      </w:r>
      <w:r w:rsidR="001070CE">
        <w:rPr/>
        <w:t xml:space="preserve"> para vendedores de produtos do gênero.</w:t>
      </w:r>
    </w:p>
    <w:p xmlns:wp14="http://schemas.microsoft.com/office/word/2010/wordml" w:rsidR="00A778C1" w:rsidRDefault="00A778C1" w14:paraId="45FB0818" wp14:textId="77777777">
      <w:pPr>
        <w:spacing w:line="360" w:lineRule="auto"/>
        <w:jc w:val="both"/>
        <w:rPr>
          <w:b/>
        </w:rPr>
      </w:pPr>
    </w:p>
    <w:p xmlns:wp14="http://schemas.microsoft.com/office/word/2010/wordml" w:rsidR="00A778C1" w:rsidRDefault="001070CE" w14:paraId="2679D66C" wp14:textId="042C6F76">
      <w:pPr>
        <w:spacing w:line="360" w:lineRule="auto"/>
        <w:jc w:val="both"/>
      </w:pPr>
      <w:r w:rsidR="001070CE">
        <w:rPr/>
        <w:t>Anitrends</w:t>
      </w:r>
      <w:r w:rsidR="001070CE">
        <w:rPr/>
        <w:t xml:space="preserve"> foi desenvolvido como um sistema web construído com o framework Py</w:t>
      </w:r>
      <w:r w:rsidR="001070CE">
        <w:rPr/>
        <w:t xml:space="preserve">thon Django conectado ao banco de dados </w:t>
      </w:r>
      <w:r w:rsidR="001070CE">
        <w:rPr/>
        <w:t>NoSQL</w:t>
      </w:r>
      <w:r w:rsidR="001070CE">
        <w:rPr/>
        <w:t xml:space="preserve"> </w:t>
      </w:r>
      <w:r w:rsidR="001070CE">
        <w:rPr/>
        <w:t>MongoDB</w:t>
      </w:r>
      <w:r w:rsidR="001070CE">
        <w:rPr/>
        <w:t xml:space="preserve">, construído usando o modelo MVT e apoiado por um </w:t>
      </w:r>
      <w:r w:rsidR="001070CE">
        <w:rPr/>
        <w:t>microsserviço</w:t>
      </w:r>
      <w:r w:rsidR="001070CE">
        <w:rPr/>
        <w:t xml:space="preserve"> Python para a realização de um processo de </w:t>
      </w:r>
      <w:r w:rsidR="001070CE">
        <w:rPr/>
        <w:t>EtLT</w:t>
      </w:r>
      <w:r w:rsidR="001070CE">
        <w:rPr/>
        <w:t xml:space="preserve"> entre a API</w:t>
      </w:r>
      <w:ins w:author="LEONARDO SOUZA DE LIMA" w:date="2023-09-20T16:36:23.793Z" w:id="62580174">
        <w:r w:rsidR="0FFEFF7C">
          <w:t xml:space="preserve"> (</w:t>
        </w:r>
        <w:r w:rsidR="0FFEFF7C">
          <w:t>Application</w:t>
        </w:r>
        <w:r w:rsidR="0FFEFF7C">
          <w:t>... )</w:t>
        </w:r>
      </w:ins>
      <w:r w:rsidR="001070CE">
        <w:rPr/>
        <w:t xml:space="preserve"> </w:t>
      </w:r>
      <w:r w:rsidR="001070CE">
        <w:rPr/>
        <w:t>Jikan</w:t>
      </w:r>
      <w:r w:rsidR="001070CE">
        <w:rPr/>
        <w:t xml:space="preserve"> e o banco de dados da aplicação.</w:t>
      </w:r>
    </w:p>
    <w:p xmlns:wp14="http://schemas.microsoft.com/office/word/2010/wordml" w:rsidR="00A778C1" w:rsidRDefault="00A778C1" w14:paraId="049F31CB" wp14:textId="77777777">
      <w:pPr>
        <w:spacing w:line="360" w:lineRule="auto"/>
        <w:jc w:val="both"/>
      </w:pPr>
    </w:p>
    <w:p xmlns:wp14="http://schemas.microsoft.com/office/word/2010/wordml" w:rsidR="00A778C1" w:rsidRDefault="001070CE" w14:paraId="245A0AAA" wp14:textId="77777777">
      <w:pPr>
        <w:spacing w:line="360" w:lineRule="auto"/>
        <w:jc w:val="both"/>
        <w:rPr>
          <w:b/>
        </w:rPr>
      </w:pPr>
      <w:r>
        <w:t>O desenvolvimento do projeto resultou em um sistema web funcional que exibia informações sobre métricas de visualizações de episódios de animes e os animes mais populares da semana, complementado por um microsserviços de consumo de dados.</w:t>
      </w:r>
    </w:p>
    <w:p xmlns:wp14="http://schemas.microsoft.com/office/word/2010/wordml" w:rsidR="00A778C1" w:rsidRDefault="001070CE" w14:paraId="53128261" wp14:textId="77777777">
      <w:pPr>
        <w:spacing w:line="360" w:lineRule="auto"/>
        <w:jc w:val="both"/>
      </w:pPr>
      <w:r>
        <w:br w:type="page"/>
      </w:r>
    </w:p>
    <w:p xmlns:wp14="http://schemas.microsoft.com/office/word/2010/wordml" w:rsidR="00A778C1" w:rsidRDefault="00A778C1" w14:paraId="62486C05" wp14:textId="77777777">
      <w:pPr>
        <w:spacing w:line="360" w:lineRule="auto"/>
        <w:jc w:val="both"/>
        <w:rPr>
          <w:b/>
        </w:rPr>
      </w:pPr>
    </w:p>
    <w:tbl>
      <w:tblPr>
        <w:tblStyle w:val="a2"/>
        <w:tblW w:w="8494" w:type="dxa"/>
        <w:tblInd w:w="-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097"/>
      </w:tblGrid>
      <w:tr xmlns:wp14="http://schemas.microsoft.com/office/word/2010/wordml" w:rsidR="00A778C1" w14:paraId="7FCFA9B3" wp14:textId="77777777">
        <w:tc>
          <w:tcPr>
            <w:tcW w:w="3397" w:type="dxa"/>
          </w:tcPr>
          <w:p w:rsidR="00A778C1" w:rsidRDefault="001070CE" w14:paraId="36F9CE4F" wp14:textId="77777777">
            <w:pPr>
              <w:spacing w:line="360" w:lineRule="auto"/>
              <w:jc w:val="both"/>
            </w:pPr>
            <w:r>
              <w:t>Nome do projet</w:t>
            </w:r>
            <w:r>
              <w:t>o:</w:t>
            </w:r>
          </w:p>
        </w:tc>
        <w:tc>
          <w:tcPr>
            <w:tcW w:w="5097" w:type="dxa"/>
          </w:tcPr>
          <w:p w:rsidR="00A778C1" w:rsidRDefault="001070CE" w14:paraId="2BBB1C48" wp14:textId="77777777">
            <w:pPr>
              <w:spacing w:line="360" w:lineRule="auto"/>
              <w:jc w:val="both"/>
            </w:pPr>
            <w:r>
              <w:t>JKCG Sensor</w:t>
            </w:r>
          </w:p>
        </w:tc>
      </w:tr>
      <w:tr xmlns:wp14="http://schemas.microsoft.com/office/word/2010/wordml" w:rsidR="00A778C1" w14:paraId="7D7CEE33" wp14:textId="77777777">
        <w:tc>
          <w:tcPr>
            <w:tcW w:w="3397" w:type="dxa"/>
          </w:tcPr>
          <w:p w:rsidR="00A778C1" w:rsidRDefault="001070CE" w14:paraId="05AEFA72" wp14:textId="77777777">
            <w:pPr>
              <w:spacing w:line="360" w:lineRule="auto"/>
              <w:jc w:val="both"/>
            </w:pPr>
            <w:r>
              <w:t>Disciplinas relacionadas:</w:t>
            </w:r>
          </w:p>
        </w:tc>
        <w:tc>
          <w:tcPr>
            <w:tcW w:w="5097" w:type="dxa"/>
          </w:tcPr>
          <w:p w:rsidR="00A778C1" w:rsidRDefault="001070CE" w14:paraId="30FEB779" wp14:textId="77777777">
            <w:pPr>
              <w:spacing w:line="360" w:lineRule="auto"/>
              <w:jc w:val="both"/>
            </w:pPr>
            <w:r>
              <w:t xml:space="preserve">4º período - </w:t>
            </w:r>
            <w:r>
              <w:rPr>
                <w:b/>
              </w:rPr>
              <w:t>Laboratório de Desenvolvimento Web,</w:t>
            </w:r>
            <w:r>
              <w:t xml:space="preserve"> Experiência do Usuário, Integração e Entrega Contínua e Internet das Coisas</w:t>
            </w:r>
          </w:p>
        </w:tc>
      </w:tr>
      <w:tr xmlns:wp14="http://schemas.microsoft.com/office/word/2010/wordml" w:rsidR="00A778C1" w14:paraId="270DE1C2" wp14:textId="77777777">
        <w:tc>
          <w:tcPr>
            <w:tcW w:w="3397" w:type="dxa"/>
          </w:tcPr>
          <w:p w:rsidR="00A778C1" w:rsidRDefault="001070CE" w14:paraId="42D92F23" wp14:textId="77777777">
            <w:pPr>
              <w:spacing w:line="360" w:lineRule="auto"/>
              <w:jc w:val="both"/>
            </w:pPr>
            <w:r>
              <w:t>Integrantes da equipe:</w:t>
            </w:r>
          </w:p>
        </w:tc>
        <w:tc>
          <w:tcPr>
            <w:tcW w:w="5097" w:type="dxa"/>
          </w:tcPr>
          <w:p w:rsidR="00A778C1" w:rsidRDefault="001070CE" w14:paraId="6B801F97" wp14:textId="77777777">
            <w:pPr>
              <w:spacing w:line="360" w:lineRule="auto"/>
              <w:jc w:val="both"/>
            </w:pPr>
            <w:r>
              <w:t>Gustavo Henrique Pinto, Caroliny Cardoso de França, Karen Letícia</w:t>
            </w:r>
            <w:r>
              <w:t xml:space="preserve"> Alexandre, Jamile de Sousa</w:t>
            </w:r>
          </w:p>
        </w:tc>
      </w:tr>
      <w:tr xmlns:wp14="http://schemas.microsoft.com/office/word/2010/wordml" w:rsidR="00A778C1" w14:paraId="7F94DBE6" wp14:textId="77777777">
        <w:tc>
          <w:tcPr>
            <w:tcW w:w="3397" w:type="dxa"/>
          </w:tcPr>
          <w:p w:rsidR="00A778C1" w:rsidRDefault="001070CE" w14:paraId="72800417" wp14:textId="77777777">
            <w:pPr>
              <w:spacing w:line="360" w:lineRule="auto"/>
              <w:jc w:val="both"/>
            </w:pPr>
            <w:r>
              <w:t>Papel desenvolvido no projeto:</w:t>
            </w:r>
          </w:p>
        </w:tc>
        <w:tc>
          <w:tcPr>
            <w:tcW w:w="5097" w:type="dxa"/>
          </w:tcPr>
          <w:p w:rsidR="00A778C1" w:rsidRDefault="001070CE" w14:paraId="0973BA06" wp14:textId="77777777">
            <w:pPr>
              <w:spacing w:line="360" w:lineRule="auto"/>
              <w:jc w:val="both"/>
            </w:pPr>
            <w:r>
              <w:t>PO, Desenvolvedor Backend, Arquiteto de software, Desenvolvedor Mobile, Desenvolvedor IoT</w:t>
            </w:r>
          </w:p>
        </w:tc>
      </w:tr>
      <w:tr xmlns:wp14="http://schemas.microsoft.com/office/word/2010/wordml" w:rsidR="00A778C1" w14:paraId="26CAAA3E" wp14:textId="77777777">
        <w:tc>
          <w:tcPr>
            <w:tcW w:w="3397" w:type="dxa"/>
          </w:tcPr>
          <w:p w:rsidR="00A778C1" w:rsidRDefault="001070CE" w14:paraId="1FE8A142" wp14:textId="77777777">
            <w:pPr>
              <w:spacing w:line="360" w:lineRule="auto"/>
              <w:jc w:val="both"/>
            </w:pPr>
            <w:r>
              <w:t>Link do GitHub:</w:t>
            </w:r>
          </w:p>
        </w:tc>
        <w:tc>
          <w:tcPr>
            <w:tcW w:w="5097" w:type="dxa"/>
          </w:tcPr>
          <w:p w:rsidR="00A778C1" w:rsidRDefault="001070CE" w14:paraId="1B9388DF" wp14:textId="77777777">
            <w:pPr>
              <w:spacing w:line="360" w:lineRule="auto"/>
              <w:jc w:val="both"/>
            </w:pPr>
            <w:r>
              <w:t>https://github.com/gustapinto/fatec_dsm_pi_quarto_semestre</w:t>
            </w:r>
          </w:p>
        </w:tc>
      </w:tr>
    </w:tbl>
    <w:p xmlns:wp14="http://schemas.microsoft.com/office/word/2010/wordml" w:rsidR="00A778C1" w:rsidRDefault="00A778C1" w14:paraId="4101652C" wp14:textId="77777777">
      <w:pPr>
        <w:spacing w:line="360" w:lineRule="auto"/>
        <w:jc w:val="both"/>
      </w:pPr>
    </w:p>
    <w:p xmlns:wp14="http://schemas.microsoft.com/office/word/2010/wordml" w:rsidR="00A778C1" w:rsidRDefault="001070CE" w14:paraId="6D96C034" wp14:textId="77777777">
      <w:pPr>
        <w:spacing w:line="360" w:lineRule="auto"/>
        <w:jc w:val="both"/>
        <w:rPr>
          <w:b/>
        </w:rPr>
      </w:pPr>
      <w:r>
        <w:rPr>
          <w:b/>
        </w:rPr>
        <w:t>Resumo do projeto:</w:t>
      </w:r>
    </w:p>
    <w:p xmlns:wp14="http://schemas.microsoft.com/office/word/2010/wordml" w:rsidR="00A778C1" w:rsidRDefault="00A778C1" w14:paraId="4B99056E" wp14:textId="77777777">
      <w:pPr>
        <w:spacing w:line="360" w:lineRule="auto"/>
        <w:jc w:val="both"/>
        <w:rPr>
          <w:b/>
        </w:rPr>
      </w:pPr>
    </w:p>
    <w:p xmlns:wp14="http://schemas.microsoft.com/office/word/2010/wordml" w:rsidR="00A778C1" w:rsidRDefault="001070CE" w14:paraId="7E0FF92C" wp14:textId="77777777">
      <w:pPr>
        <w:spacing w:line="360" w:lineRule="auto"/>
        <w:jc w:val="both"/>
      </w:pPr>
      <w:r w:rsidR="001070CE">
        <w:rPr/>
        <w:t xml:space="preserve">JKCG Sensor é um aplicativo que traz em tempo real a temperatura de </w:t>
      </w:r>
      <w:r w:rsidR="001070CE">
        <w:rPr/>
        <w:t>um</w:t>
      </w:r>
      <w:del w:author="LEONARDO SOUZA DE LIMA" w:date="2023-09-20T16:36:51.31Z" w:id="1602602327">
        <w:r w:rsidDel="001070CE">
          <w:delText>a</w:delText>
        </w:r>
      </w:del>
      <w:r w:rsidR="001070CE">
        <w:rPr/>
        <w:t xml:space="preserve"> ambiente</w:t>
      </w:r>
      <w:r w:rsidR="001070CE">
        <w:rPr/>
        <w:t>, com base nos sensores instalados no mesmo.</w:t>
      </w:r>
    </w:p>
    <w:p xmlns:wp14="http://schemas.microsoft.com/office/word/2010/wordml" w:rsidR="00A778C1" w:rsidRDefault="00A778C1" w14:paraId="1299C43A" wp14:textId="77777777">
      <w:pPr>
        <w:spacing w:line="360" w:lineRule="auto"/>
        <w:jc w:val="both"/>
      </w:pPr>
    </w:p>
    <w:p xmlns:wp14="http://schemas.microsoft.com/office/word/2010/wordml" w:rsidR="00A778C1" w:rsidRDefault="001070CE" w14:paraId="36F54759" wp14:textId="77777777">
      <w:pPr>
        <w:spacing w:line="360" w:lineRule="auto"/>
        <w:jc w:val="both"/>
      </w:pPr>
      <w:r>
        <w:t>Ele foi desenvolvido com base em uma API escrita em Typescript utilizando o framework Express em conjunto com um banco de dados Po</w:t>
      </w:r>
      <w:r>
        <w:t>stgreSQL, que se comunica com microcontroladores Node MCU que coletam os dados do ambiente, com todas essas informações se tornando disponíveis através de uma interface gráfica, o aplicativo, escrito com Kotlin.</w:t>
      </w:r>
    </w:p>
    <w:p xmlns:wp14="http://schemas.microsoft.com/office/word/2010/wordml" w:rsidR="00A778C1" w:rsidRDefault="00A778C1" w14:paraId="4DDBEF00" wp14:textId="77777777">
      <w:pPr>
        <w:spacing w:line="360" w:lineRule="auto"/>
        <w:jc w:val="both"/>
      </w:pPr>
    </w:p>
    <w:p xmlns:wp14="http://schemas.microsoft.com/office/word/2010/wordml" w:rsidR="00A778C1" w:rsidRDefault="001070CE" w14:paraId="51169E8E" wp14:textId="77777777">
      <w:pPr>
        <w:spacing w:line="360" w:lineRule="auto"/>
        <w:jc w:val="both"/>
      </w:pPr>
      <w:r>
        <w:t>Esse projeto resultou na entrega de um apli</w:t>
      </w:r>
      <w:r>
        <w:t>cativo para dispositivos Android e na prototipação de um sensor de temperatura em tempo real construído sobre a plataforma Arduino.</w:t>
      </w:r>
    </w:p>
    <w:p xmlns:wp14="http://schemas.microsoft.com/office/word/2010/wordml" w:rsidR="00A778C1" w:rsidRDefault="001070CE" w14:paraId="3461D779" wp14:textId="77777777">
      <w:pPr>
        <w:spacing w:line="360" w:lineRule="auto"/>
        <w:jc w:val="both"/>
      </w:pPr>
      <w:r>
        <w:br w:type="page"/>
      </w:r>
    </w:p>
    <w:p xmlns:wp14="http://schemas.microsoft.com/office/word/2010/wordml" w:rsidR="00A778C1" w:rsidRDefault="00A778C1" w14:paraId="3CF2D8B6" wp14:textId="77777777">
      <w:pPr>
        <w:spacing w:line="360" w:lineRule="auto"/>
        <w:jc w:val="both"/>
      </w:pPr>
    </w:p>
    <w:tbl>
      <w:tblPr>
        <w:tblStyle w:val="a3"/>
        <w:tblW w:w="8494" w:type="dxa"/>
        <w:tblInd w:w="-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097"/>
      </w:tblGrid>
      <w:tr xmlns:wp14="http://schemas.microsoft.com/office/word/2010/wordml" w:rsidR="00A778C1" w14:paraId="4E0F5818" wp14:textId="77777777">
        <w:tc>
          <w:tcPr>
            <w:tcW w:w="3397" w:type="dxa"/>
          </w:tcPr>
          <w:p w:rsidR="00A778C1" w:rsidRDefault="001070CE" w14:paraId="1AE34A32" wp14:textId="77777777">
            <w:pPr>
              <w:spacing w:line="360" w:lineRule="auto"/>
              <w:jc w:val="both"/>
            </w:pPr>
            <w:r>
              <w:t>Nome do projeto:</w:t>
            </w:r>
          </w:p>
        </w:tc>
        <w:tc>
          <w:tcPr>
            <w:tcW w:w="5097" w:type="dxa"/>
          </w:tcPr>
          <w:p w:rsidR="00A778C1" w:rsidRDefault="001070CE" w14:paraId="2D47B5F8" wp14:textId="77777777">
            <w:pPr>
              <w:spacing w:line="360" w:lineRule="auto"/>
              <w:jc w:val="both"/>
            </w:pPr>
            <w:r>
              <w:t>Guia-me</w:t>
            </w:r>
          </w:p>
        </w:tc>
      </w:tr>
      <w:tr xmlns:wp14="http://schemas.microsoft.com/office/word/2010/wordml" w:rsidR="00A778C1" w14:paraId="4F57498B" wp14:textId="77777777">
        <w:tc>
          <w:tcPr>
            <w:tcW w:w="3397" w:type="dxa"/>
          </w:tcPr>
          <w:p w:rsidR="00A778C1" w:rsidRDefault="001070CE" w14:paraId="6ECE1157" wp14:textId="77777777">
            <w:pPr>
              <w:spacing w:line="360" w:lineRule="auto"/>
              <w:jc w:val="both"/>
            </w:pPr>
            <w:r>
              <w:t>Disciplinas relacionadas:</w:t>
            </w:r>
          </w:p>
        </w:tc>
        <w:tc>
          <w:tcPr>
            <w:tcW w:w="5097" w:type="dxa"/>
          </w:tcPr>
          <w:p w:rsidR="00A778C1" w:rsidRDefault="001070CE" w14:paraId="1D99C976" wp14:textId="77777777">
            <w:pPr>
              <w:spacing w:before="40" w:after="40" w:line="360" w:lineRule="auto"/>
              <w:ind w:left="-80"/>
              <w:jc w:val="both"/>
            </w:pPr>
            <w:r>
              <w:t xml:space="preserve">5º periodo - </w:t>
            </w:r>
            <w:r>
              <w:rPr>
                <w:b/>
              </w:rPr>
              <w:t>Programação para Dispositivos Móveis II</w:t>
            </w:r>
            <w:r>
              <w:t>, Segurança no De</w:t>
            </w:r>
            <w:r>
              <w:t>senvolvimento de Aplicações, Laboratório de Desenvolvimento para Dispositivos Móveis e Aprendizagem de Máquina</w:t>
            </w:r>
          </w:p>
        </w:tc>
      </w:tr>
      <w:tr xmlns:wp14="http://schemas.microsoft.com/office/word/2010/wordml" w:rsidR="00A778C1" w14:paraId="32C785E5" wp14:textId="77777777">
        <w:tc>
          <w:tcPr>
            <w:tcW w:w="3397" w:type="dxa"/>
          </w:tcPr>
          <w:p w:rsidR="00A778C1" w:rsidRDefault="001070CE" w14:paraId="7D2DD77B" wp14:textId="77777777">
            <w:pPr>
              <w:spacing w:line="360" w:lineRule="auto"/>
              <w:jc w:val="both"/>
            </w:pPr>
            <w:r>
              <w:t>Integrantes da equipe:</w:t>
            </w:r>
          </w:p>
        </w:tc>
        <w:tc>
          <w:tcPr>
            <w:tcW w:w="5097" w:type="dxa"/>
          </w:tcPr>
          <w:p w:rsidR="00A778C1" w:rsidRDefault="001070CE" w14:paraId="427750B0" wp14:textId="77777777">
            <w:pPr>
              <w:spacing w:before="40" w:after="40" w:line="360" w:lineRule="auto"/>
              <w:ind w:left="-80"/>
              <w:jc w:val="both"/>
            </w:pPr>
            <w:r>
              <w:t xml:space="preserve">Caroliny Cardoso de França, Gustavo Henrique Pinto, Joziane Tagliaferro Nascimento e Karen Leticia Alexandre </w:t>
            </w:r>
          </w:p>
        </w:tc>
      </w:tr>
      <w:tr xmlns:wp14="http://schemas.microsoft.com/office/word/2010/wordml" w:rsidR="00A778C1" w14:paraId="344AA1D6" wp14:textId="77777777">
        <w:tc>
          <w:tcPr>
            <w:tcW w:w="3397" w:type="dxa"/>
          </w:tcPr>
          <w:p w:rsidR="00A778C1" w:rsidRDefault="001070CE" w14:paraId="2AFB0C80" wp14:textId="77777777">
            <w:pPr>
              <w:spacing w:line="360" w:lineRule="auto"/>
              <w:jc w:val="both"/>
            </w:pPr>
            <w:r>
              <w:t>Papel desenvolvido no projeto:</w:t>
            </w:r>
          </w:p>
        </w:tc>
        <w:tc>
          <w:tcPr>
            <w:tcW w:w="5097" w:type="dxa"/>
          </w:tcPr>
          <w:p w:rsidR="00A778C1" w:rsidRDefault="001070CE" w14:paraId="4D8DD7D5" wp14:textId="77777777">
            <w:pPr>
              <w:spacing w:before="40" w:after="40" w:line="360" w:lineRule="auto"/>
              <w:ind w:left="-80"/>
              <w:jc w:val="both"/>
            </w:pPr>
            <w:r>
              <w:t>PO e Desenvolvedor Backend</w:t>
            </w:r>
          </w:p>
        </w:tc>
      </w:tr>
      <w:tr xmlns:wp14="http://schemas.microsoft.com/office/word/2010/wordml" w:rsidR="00A778C1" w14:paraId="62733943" wp14:textId="77777777">
        <w:tc>
          <w:tcPr>
            <w:tcW w:w="3397" w:type="dxa"/>
          </w:tcPr>
          <w:p w:rsidR="00A778C1" w:rsidRDefault="001070CE" w14:paraId="7C669081" wp14:textId="77777777">
            <w:pPr>
              <w:spacing w:line="360" w:lineRule="auto"/>
              <w:jc w:val="both"/>
            </w:pPr>
            <w:r>
              <w:t xml:space="preserve">Link do Github: </w:t>
            </w:r>
          </w:p>
        </w:tc>
        <w:tc>
          <w:tcPr>
            <w:tcW w:w="5097" w:type="dxa"/>
          </w:tcPr>
          <w:p w:rsidR="00A778C1" w:rsidRDefault="001070CE" w14:paraId="51DB5A5F" wp14:textId="77777777">
            <w:pPr>
              <w:spacing w:before="40" w:after="40" w:line="360" w:lineRule="auto"/>
              <w:ind w:left="-80"/>
              <w:jc w:val="both"/>
            </w:pPr>
            <w:r>
              <w:t xml:space="preserve">https://github.com/DSM-FATEC/fatec_dsm_pi_quinto_semestre </w:t>
            </w:r>
          </w:p>
        </w:tc>
      </w:tr>
    </w:tbl>
    <w:p xmlns:wp14="http://schemas.microsoft.com/office/word/2010/wordml" w:rsidR="00A778C1" w:rsidRDefault="00A778C1" w14:paraId="0FB78278" wp14:textId="77777777">
      <w:pPr>
        <w:shd w:val="clear" w:color="auto" w:fill="FFFFFF"/>
        <w:spacing w:line="360" w:lineRule="auto"/>
        <w:jc w:val="both"/>
      </w:pPr>
    </w:p>
    <w:p xmlns:wp14="http://schemas.microsoft.com/office/word/2010/wordml" w:rsidR="00A778C1" w:rsidRDefault="001070CE" w14:paraId="445F17E5" wp14:textId="77777777">
      <w:pPr>
        <w:spacing w:line="360" w:lineRule="auto"/>
        <w:jc w:val="both"/>
      </w:pPr>
      <w:r>
        <w:rPr>
          <w:b/>
        </w:rPr>
        <w:t>Resumo do projeto:</w:t>
      </w:r>
    </w:p>
    <w:p xmlns:wp14="http://schemas.microsoft.com/office/word/2010/wordml" w:rsidR="00A778C1" w:rsidRDefault="00A778C1" w14:paraId="1FC39945" wp14:textId="77777777">
      <w:pPr>
        <w:spacing w:line="360" w:lineRule="auto"/>
        <w:jc w:val="both"/>
      </w:pPr>
    </w:p>
    <w:p xmlns:wp14="http://schemas.microsoft.com/office/word/2010/wordml" w:rsidR="00A778C1" w:rsidRDefault="001070CE" w14:paraId="383B7343" wp14:textId="77777777">
      <w:pPr>
        <w:spacing w:line="360" w:lineRule="auto"/>
        <w:jc w:val="both"/>
      </w:pPr>
      <w:r>
        <w:t>Guia-me é um projeto que objetiva melhorar a qualidade de vida das pessoas com algum tipo de defici</w:t>
      </w:r>
      <w:r>
        <w:t>ência visual, oferecendo um aplicativo integrado a dispositivos de cidade inteligente que auxiliam na mobilidade urbana dessas pessoas.</w:t>
      </w:r>
    </w:p>
    <w:p xmlns:wp14="http://schemas.microsoft.com/office/word/2010/wordml" w:rsidR="00A778C1" w:rsidRDefault="00A778C1" w14:paraId="0562CB0E" wp14:textId="77777777">
      <w:pPr>
        <w:spacing w:line="360" w:lineRule="auto"/>
        <w:jc w:val="both"/>
      </w:pPr>
    </w:p>
    <w:p xmlns:wp14="http://schemas.microsoft.com/office/word/2010/wordml" w:rsidR="00A778C1" w:rsidRDefault="001070CE" w14:paraId="5F9A8123" wp14:textId="77777777">
      <w:pPr>
        <w:spacing w:line="360" w:lineRule="auto"/>
        <w:jc w:val="both"/>
      </w:pPr>
      <w:r w:rsidR="001070CE">
        <w:rPr/>
        <w:t xml:space="preserve">Ele foi desenvolvido a partir da união de um aplicativo para </w:t>
      </w:r>
      <w:r w:rsidR="001070CE">
        <w:rPr/>
        <w:t>smartphones</w:t>
      </w:r>
      <w:del w:author="LEONARDO SOUZA DE LIMA" w:date="2023-09-20T17:02:04.308Z" w:id="597117391">
        <w:r w:rsidDel="001070CE">
          <w:delText xml:space="preserve"> </w:delText>
        </w:r>
      </w:del>
      <w:r w:rsidR="001070CE">
        <w:rPr/>
        <w:t>,</w:t>
      </w:r>
      <w:r w:rsidR="001070CE">
        <w:rPr/>
        <w:t xml:space="preserve"> desenvolvido utilizando </w:t>
      </w:r>
      <w:r w:rsidR="001070CE">
        <w:rPr/>
        <w:t>Flutter</w:t>
      </w:r>
      <w:r w:rsidR="001070CE">
        <w:rPr/>
        <w:t xml:space="preserve"> e Dart, e de</w:t>
      </w:r>
      <w:r w:rsidR="001070CE">
        <w:rPr/>
        <w:t xml:space="preserve"> artefatos de cidade inteligente, construídos usando </w:t>
      </w:r>
      <w:r w:rsidR="001070CE">
        <w:rPr/>
        <w:t>microcontroladores Node</w:t>
      </w:r>
      <w:r w:rsidR="001070CE">
        <w:rPr/>
        <w:t xml:space="preserve"> MCU, com ambos se comunicando a partir de uma API REST Python e de um serviço de mensageria </w:t>
      </w:r>
      <w:r w:rsidR="001070CE">
        <w:rPr/>
        <w:t>RabbitMQ</w:t>
      </w:r>
      <w:r w:rsidR="001070CE">
        <w:rPr/>
        <w:t>.</w:t>
      </w:r>
    </w:p>
    <w:p xmlns:wp14="http://schemas.microsoft.com/office/word/2010/wordml" w:rsidR="00A778C1" w:rsidRDefault="00A778C1" w14:paraId="34CE0A41" wp14:textId="77777777">
      <w:pPr>
        <w:spacing w:line="360" w:lineRule="auto"/>
        <w:jc w:val="both"/>
      </w:pPr>
    </w:p>
    <w:p xmlns:wp14="http://schemas.microsoft.com/office/word/2010/wordml" w:rsidR="00A778C1" w:rsidRDefault="001070CE" w14:paraId="477063D5" wp14:textId="77777777">
      <w:pPr>
        <w:spacing w:line="360" w:lineRule="auto"/>
        <w:jc w:val="both"/>
      </w:pPr>
      <w:r>
        <w:t>Como resultado final foi realizada a entrega de um aplicativo para dispositi</w:t>
      </w:r>
      <w:r>
        <w:t>vos Android, uma API REST e um protótipo de semáforo inteligente que, juntos, simulavam um caso de uso do aplicativo, onde quando o usuário se aproximava do protótipo de semáforo o mesmo começava a enviar notificações acerca de ser estado atual (verde, ama</w:t>
      </w:r>
      <w:r>
        <w:t>relo, etc.).</w:t>
      </w:r>
    </w:p>
    <w:p xmlns:wp14="http://schemas.microsoft.com/office/word/2010/wordml" w:rsidR="00A778C1" w:rsidRDefault="001070CE" w14:paraId="62EBF3C5" wp14:textId="77777777">
      <w:r>
        <w:br w:type="page"/>
      </w:r>
    </w:p>
    <w:p xmlns:wp14="http://schemas.microsoft.com/office/word/2010/wordml" w:rsidR="00A778C1" w:rsidRDefault="00A778C1" w14:paraId="6D98A12B" wp14:textId="77777777"/>
    <w:p xmlns:wp14="http://schemas.microsoft.com/office/word/2010/wordml" w:rsidR="00A778C1" w:rsidRDefault="001070CE" w14:paraId="57A36615" wp14:textId="77777777">
      <w:pPr>
        <w:spacing w:line="360" w:lineRule="auto"/>
        <w:jc w:val="both"/>
      </w:pPr>
      <w:r>
        <w:t>Até 20 linhas.</w:t>
      </w:r>
    </w:p>
    <w:p xmlns:wp14="http://schemas.microsoft.com/office/word/2010/wordml" w:rsidR="00A778C1" w:rsidP="57518013" w:rsidRDefault="001070CE" w14:paraId="3F22C877" wp14:textId="77777777">
      <w:pPr>
        <w:spacing w:line="360" w:lineRule="auto"/>
        <w:jc w:val="both"/>
        <w:rPr>
          <w:b w:val="1"/>
          <w:bCs w:val="1"/>
        </w:rPr>
      </w:pPr>
      <w:commentRangeStart w:id="1118145068"/>
      <w:r w:rsidRPr="57518013" w:rsidR="001070CE">
        <w:rPr>
          <w:b w:val="1"/>
          <w:bCs w:val="1"/>
          <w:highlight w:val="green"/>
        </w:rPr>
        <w:t>O que é projeto</w:t>
      </w:r>
      <w:r w:rsidRPr="57518013" w:rsidR="001070CE">
        <w:rPr>
          <w:b w:val="1"/>
          <w:bCs w:val="1"/>
        </w:rPr>
        <w:t xml:space="preserve">, </w:t>
      </w:r>
      <w:r w:rsidRPr="57518013" w:rsidR="001070CE">
        <w:rPr>
          <w:b w:val="1"/>
          <w:bCs w:val="1"/>
          <w:highlight w:val="magenta"/>
        </w:rPr>
        <w:t>Metodologias e ferramentas empregadas e</w:t>
      </w:r>
      <w:r w:rsidRPr="57518013" w:rsidR="001070CE">
        <w:rPr>
          <w:b w:val="1"/>
          <w:bCs w:val="1"/>
        </w:rPr>
        <w:t xml:space="preserve"> </w:t>
      </w:r>
      <w:r w:rsidRPr="57518013" w:rsidR="001070CE">
        <w:rPr>
          <w:b w:val="1"/>
          <w:bCs w:val="1"/>
          <w:highlight w:val="yellow"/>
        </w:rPr>
        <w:t>resultados alcançados</w:t>
      </w:r>
      <w:r w:rsidRPr="57518013" w:rsidR="001070CE">
        <w:rPr>
          <w:b w:val="1"/>
          <w:bCs w:val="1"/>
        </w:rPr>
        <w:t>.</w:t>
      </w:r>
    </w:p>
    <w:p xmlns:wp14="http://schemas.microsoft.com/office/word/2010/wordml" w:rsidR="00A778C1" w:rsidP="57518013" w:rsidRDefault="001070CE" w14:paraId="1E091190" wp14:textId="77777777">
      <w:pPr>
        <w:spacing w:line="360" w:lineRule="auto"/>
        <w:jc w:val="both"/>
        <w:rPr>
          <w:i w:val="1"/>
          <w:iCs w:val="1"/>
        </w:rPr>
      </w:pPr>
      <w:r w:rsidRPr="57518013" w:rsidR="001070CE">
        <w:rPr>
          <w:i w:val="1"/>
          <w:iCs w:val="1"/>
          <w:highlight w:val="green"/>
        </w:rPr>
        <w:t>Super Pagamentos é um aplicativo para facilitar pagamentos com PIX. O projeto emprega uma interface gráfica para dispositivos móveis para conectar vendedores e compradores de maneira eficiente</w:t>
      </w:r>
      <w:r w:rsidRPr="57518013" w:rsidR="001070CE">
        <w:rPr>
          <w:i w:val="1"/>
          <w:iCs w:val="1"/>
        </w:rPr>
        <w:t xml:space="preserve">. </w:t>
      </w:r>
      <w:r w:rsidRPr="57518013" w:rsidR="001070CE">
        <w:rPr>
          <w:i w:val="1"/>
          <w:iCs w:val="1"/>
          <w:highlight w:val="magenta"/>
        </w:rPr>
        <w:t>Para o desenvolvimento da solução foram empregadas metodologia</w:t>
      </w:r>
      <w:r w:rsidRPr="57518013" w:rsidR="001070CE">
        <w:rPr>
          <w:i w:val="1"/>
          <w:iCs w:val="1"/>
          <w:highlight w:val="magenta"/>
        </w:rPr>
        <w:t xml:space="preserve">s ágeis, empregando a abordagem MVC. Como ferramentas de desenvolvimento foram usados </w:t>
      </w:r>
      <w:r w:rsidRPr="57518013" w:rsidR="001070CE">
        <w:rPr>
          <w:i w:val="1"/>
          <w:iCs w:val="1"/>
          <w:highlight w:val="magenta"/>
        </w:rPr>
        <w:t>React</w:t>
      </w:r>
      <w:r w:rsidRPr="57518013" w:rsidR="001070CE">
        <w:rPr>
          <w:i w:val="1"/>
          <w:iCs w:val="1"/>
          <w:highlight w:val="magenta"/>
        </w:rPr>
        <w:t xml:space="preserve"> e Maria DB.</w:t>
      </w:r>
      <w:r w:rsidRPr="57518013" w:rsidR="001070CE">
        <w:rPr>
          <w:i w:val="1"/>
          <w:iCs w:val="1"/>
        </w:rPr>
        <w:t xml:space="preserve"> </w:t>
      </w:r>
      <w:r w:rsidRPr="57518013" w:rsidR="001070CE">
        <w:rPr>
          <w:i w:val="1"/>
          <w:iCs w:val="1"/>
          <w:highlight w:val="yellow"/>
        </w:rPr>
        <w:t>Como resultado final, entregamos um MVP em que o vendedor gerava QR Codes com o valor a partir de seu ERP e a confirmação de pagamento não necessitava d</w:t>
      </w:r>
      <w:r w:rsidRPr="57518013" w:rsidR="001070CE">
        <w:rPr>
          <w:i w:val="1"/>
          <w:iCs w:val="1"/>
          <w:highlight w:val="yellow"/>
        </w:rPr>
        <w:t>e envio de mensagens por parte do comprador.</w:t>
      </w:r>
      <w:commentRangeEnd w:id="1118145068"/>
      <w:r>
        <w:rPr>
          <w:rStyle w:val="CommentReference"/>
        </w:rPr>
        <w:commentReference w:id="1118145068"/>
      </w:r>
    </w:p>
    <w:p xmlns:wp14="http://schemas.microsoft.com/office/word/2010/wordml" w:rsidR="00A778C1" w:rsidRDefault="00A778C1" w14:paraId="2946DB82" wp14:textId="77777777">
      <w:pPr>
        <w:pBdr>
          <w:bottom w:val="single" w:color="000000" w:sz="12" w:space="1"/>
        </w:pBdr>
        <w:spacing w:line="360" w:lineRule="auto"/>
        <w:jc w:val="both"/>
      </w:pPr>
    </w:p>
    <w:p xmlns:wp14="http://schemas.microsoft.com/office/word/2010/wordml" w:rsidR="00A778C1" w:rsidRDefault="00A778C1" w14:paraId="5997CC1D" wp14:textId="77777777">
      <w:pPr>
        <w:spacing w:line="360" w:lineRule="auto"/>
        <w:jc w:val="both"/>
      </w:pPr>
    </w:p>
    <w:p xmlns:wp14="http://schemas.microsoft.com/office/word/2010/wordml" w:rsidR="00A778C1" w:rsidRDefault="001070CE" w14:paraId="48ECF82C" wp14:textId="77777777">
      <w:pPr>
        <w:spacing w:line="360" w:lineRule="auto"/>
        <w:jc w:val="both"/>
        <w:rPr>
          <w:b/>
          <w:color w:val="FF0000"/>
        </w:rPr>
      </w:pPr>
      <w:r>
        <w:rPr>
          <w:b/>
          <w:color w:val="FF0000"/>
        </w:rPr>
        <w:t>3 projetos selecionados por cada um de vocês:</w:t>
      </w:r>
    </w:p>
    <w:p xmlns:wp14="http://schemas.microsoft.com/office/word/2010/wordml" w:rsidR="00A778C1" w:rsidRDefault="00A778C1" w14:paraId="110FFD37" wp14:textId="77777777">
      <w:pPr>
        <w:spacing w:line="360" w:lineRule="auto"/>
        <w:jc w:val="both"/>
      </w:pPr>
    </w:p>
    <w:p xmlns:wp14="http://schemas.microsoft.com/office/word/2010/wordml" w:rsidR="00A778C1" w:rsidRDefault="001070CE" w14:paraId="52DEC477" wp14:textId="77777777">
      <w:pPr>
        <w:spacing w:line="360" w:lineRule="auto"/>
        <w:jc w:val="both"/>
        <w:rPr>
          <w:b/>
        </w:rPr>
      </w:pPr>
      <w:r>
        <w:rPr>
          <w:b/>
        </w:rPr>
        <w:t>Contexto:</w:t>
      </w:r>
    </w:p>
    <w:p xmlns:wp14="http://schemas.microsoft.com/office/word/2010/wordml" w:rsidR="00A778C1" w:rsidRDefault="001070CE" w14:paraId="402C5912" wp14:textId="77777777">
      <w:pPr>
        <w:spacing w:line="360" w:lineRule="auto"/>
        <w:jc w:val="both"/>
      </w:pPr>
      <w:r>
        <w:t>Explicar o cenário em que o projeto foi proposto. Deve expor:</w:t>
      </w:r>
    </w:p>
    <w:p xmlns:wp14="http://schemas.microsoft.com/office/word/2010/wordml" w:rsidR="00A778C1" w:rsidRDefault="001070CE" w14:paraId="4BF04A77" wp14:textId="77777777">
      <w:pPr>
        <w:spacing w:line="360" w:lineRule="auto"/>
        <w:jc w:val="both"/>
      </w:pPr>
      <w:r>
        <w:t>- O problema que o projeto tenta resolver.</w:t>
      </w:r>
    </w:p>
    <w:p xmlns:wp14="http://schemas.microsoft.com/office/word/2010/wordml" w:rsidR="00A778C1" w:rsidRDefault="001070CE" w14:paraId="756BBDE3" wp14:textId="77777777">
      <w:pPr>
        <w:spacing w:line="360" w:lineRule="auto"/>
        <w:jc w:val="both"/>
      </w:pPr>
      <w:r>
        <w:t>- A solução proposta.</w:t>
      </w:r>
    </w:p>
    <w:p xmlns:wp14="http://schemas.microsoft.com/office/word/2010/wordml" w:rsidR="00A778C1" w:rsidRDefault="001070CE" w14:paraId="6CB4D671" wp14:textId="77777777">
      <w:pPr>
        <w:spacing w:line="360" w:lineRule="auto"/>
        <w:jc w:val="both"/>
      </w:pPr>
      <w:r>
        <w:t>- Porque esta solução foi</w:t>
      </w:r>
      <w:r>
        <w:t xml:space="preserve"> escolhida.</w:t>
      </w:r>
    </w:p>
    <w:p xmlns:wp14="http://schemas.microsoft.com/office/word/2010/wordml" w:rsidR="00A778C1" w:rsidRDefault="00A778C1" w14:paraId="6B699379" wp14:textId="77777777">
      <w:pPr>
        <w:spacing w:line="360" w:lineRule="auto"/>
        <w:jc w:val="both"/>
      </w:pPr>
    </w:p>
    <w:p xmlns:wp14="http://schemas.microsoft.com/office/word/2010/wordml" w:rsidR="00A778C1" w:rsidRDefault="001070CE" w14:paraId="7F68442E" wp14:textId="77777777">
      <w:pPr>
        <w:spacing w:line="360" w:lineRule="auto"/>
        <w:jc w:val="both"/>
        <w:rPr>
          <w:b/>
        </w:rPr>
      </w:pPr>
      <w:r>
        <w:rPr>
          <w:b/>
        </w:rPr>
        <w:t>Relato de processo</w:t>
      </w:r>
    </w:p>
    <w:p xmlns:wp14="http://schemas.microsoft.com/office/word/2010/wordml" w:rsidR="00A778C1" w:rsidRDefault="001070CE" w14:paraId="410B425B" wp14:textId="77777777">
      <w:pPr>
        <w:spacing w:line="360" w:lineRule="auto"/>
        <w:jc w:val="both"/>
      </w:pPr>
      <w:r>
        <w:t>Apresentar como o seu projeto foi desenvolvido. Deve conter:</w:t>
      </w:r>
    </w:p>
    <w:p xmlns:wp14="http://schemas.microsoft.com/office/word/2010/wordml" w:rsidR="00A778C1" w:rsidRDefault="001070CE" w14:paraId="6004AE3E" wp14:textId="77777777">
      <w:pPr>
        <w:spacing w:line="360" w:lineRule="auto"/>
        <w:jc w:val="both"/>
      </w:pPr>
      <w:r>
        <w:t>- Metodologia usada para estruturar o projeto.</w:t>
      </w:r>
    </w:p>
    <w:p xmlns:wp14="http://schemas.microsoft.com/office/word/2010/wordml" w:rsidR="00A778C1" w:rsidRDefault="001070CE" w14:paraId="2B5D92B4" wp14:textId="77777777">
      <w:pPr>
        <w:spacing w:line="360" w:lineRule="auto"/>
        <w:jc w:val="both"/>
      </w:pPr>
      <w:r>
        <w:t>- Ferramentas utilizadas.</w:t>
      </w:r>
    </w:p>
    <w:p xmlns:wp14="http://schemas.microsoft.com/office/word/2010/wordml" w:rsidR="00A778C1" w:rsidRDefault="001070CE" w14:paraId="51BC996B" wp14:textId="77777777">
      <w:pPr>
        <w:spacing w:line="360" w:lineRule="auto"/>
        <w:jc w:val="both"/>
      </w:pPr>
      <w:r>
        <w:t>- Situações de desenvolvimento que lhe parecerem relevantes.</w:t>
      </w:r>
    </w:p>
    <w:p xmlns:wp14="http://schemas.microsoft.com/office/word/2010/wordml" w:rsidR="00A778C1" w:rsidRDefault="00A778C1" w14:paraId="3FE9F23F" wp14:textId="77777777">
      <w:pPr>
        <w:spacing w:line="360" w:lineRule="auto"/>
        <w:jc w:val="both"/>
      </w:pPr>
    </w:p>
    <w:p xmlns:wp14="http://schemas.microsoft.com/office/word/2010/wordml" w:rsidR="00A778C1" w:rsidRDefault="001070CE" w14:paraId="01CFFE3E" wp14:textId="77777777">
      <w:pPr>
        <w:spacing w:line="360" w:lineRule="auto"/>
        <w:jc w:val="both"/>
        <w:rPr>
          <w:b/>
        </w:rPr>
      </w:pPr>
      <w:r>
        <w:rPr>
          <w:b/>
        </w:rPr>
        <w:t>Considerações finais:</w:t>
      </w:r>
    </w:p>
    <w:p xmlns:wp14="http://schemas.microsoft.com/office/word/2010/wordml" w:rsidR="00A778C1" w:rsidRDefault="001070CE" w14:paraId="1C354EE8" wp14:textId="77777777">
      <w:pPr>
        <w:spacing w:line="360" w:lineRule="auto"/>
        <w:jc w:val="both"/>
      </w:pPr>
      <w:r>
        <w:t>Mostra</w:t>
      </w:r>
      <w:r>
        <w:t>r o resultado alcançado. (Usar prints)</w:t>
      </w:r>
    </w:p>
    <w:p xmlns:wp14="http://schemas.microsoft.com/office/word/2010/wordml" w:rsidR="00A778C1" w:rsidRDefault="001070CE" w14:paraId="3B392A2D" wp14:textId="77777777">
      <w:pPr>
        <w:spacing w:line="360" w:lineRule="auto"/>
        <w:jc w:val="both"/>
      </w:pPr>
      <w:r>
        <w:t>Destacar quais conhecimentos e experiências articuladas no desenvolvimento do projeto se mostraram mais relevantes ao seu desenvolvimento profissional, acadêmico ou pessoal.</w:t>
      </w:r>
    </w:p>
    <w:sectPr w:rsidR="00A778C1">
      <w:pgSz w:w="11906" w:h="16838" w:orient="portrait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LL" w:author="LEONARDO SOUZA DE LIMA" w:date="2023-09-20T13:31:15" w:id="1945605986">
    <w:p w:rsidR="57518013" w:rsidRDefault="57518013" w14:paraId="08F3F931" w14:textId="0B305305">
      <w:pPr>
        <w:pStyle w:val="CommentText"/>
      </w:pPr>
      <w:r w:rsidR="57518013">
        <w:rPr/>
        <w:t>palavras em lingua estrangeira em itálico. Vale a pena explicar a terminologia técnica, ainda que de modo muito breve.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  <w:p w:rsidR="57518013" w:rsidRDefault="57518013" w14:paraId="019881D5" w14:textId="6B5BA5C4">
      <w:pPr>
        <w:pStyle w:val="CommentText"/>
      </w:pPr>
    </w:p>
  </w:comment>
  <w:comment w:initials="LL" w:author="LEONARDO SOUZA DE LIMA" w:date="2023-09-20T14:03:39" w:id="1118145068">
    <w:p w:rsidR="57518013" w:rsidRDefault="57518013" w14:paraId="228F5C48" w14:textId="61EAAF01">
      <w:pPr>
        <w:pStyle w:val="CommentText"/>
      </w:pPr>
      <w:r w:rsidR="57518013">
        <w:rPr/>
        <w:t xml:space="preserve">Isso mesmo.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19881D5"/>
  <w15:commentEx w15:done="0" w15:paraId="228F5C48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375DBDD" w16cex:dateUtc="2023-09-20T16:31:15.368Z">
    <w16cex:extLst>
      <w16:ext w16:uri="{CE6994B0-6A32-4C9F-8C6B-6E91EDA988CE}">
        <cr:reactions xmlns:cr="http://schemas.microsoft.com/office/comments/2020/reactions">
          <cr:reaction reactionType="1">
            <cr:reactionInfo dateUtc="2023-09-30T12:58:12.615Z">
              <cr:user userId="S::gustavo.henrique@fatec.sp.gov.br::916e0adc-b64a-4a31-980a-72bf59be08d8" userProvider="AD" userName="GUSTAVO HENRIQUE PINTO"/>
            </cr:reactionInfo>
          </cr:reaction>
        </cr:reactions>
      </w16:ext>
    </w16cex:extLst>
  </w16cex:commentExtensible>
  <w16cex:commentExtensible w16cex:durableId="43FFA96C" w16cex:dateUtc="2023-09-20T17:03:39.57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19881D5" w16cid:durableId="6375DBDD"/>
  <w16cid:commentId w16cid:paraId="228F5C48" w16cid:durableId="43FFA9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LEONARDO SOUZA DE LIMA">
    <w15:presenceInfo w15:providerId="AD" w15:userId="S::leonardo.lima39@fatec.sp.gov.br::a4c43e4a-1b52-44fc-b56f-00d0c1a30866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8C1"/>
    <w:rsid w:val="001070CE"/>
    <w:rsid w:val="00A778C1"/>
    <w:rsid w:val="057C199E"/>
    <w:rsid w:val="07EB56C0"/>
    <w:rsid w:val="0895FF77"/>
    <w:rsid w:val="0FFEFF7C"/>
    <w:rsid w:val="15E163BE"/>
    <w:rsid w:val="18BA36EA"/>
    <w:rsid w:val="1A89FF4A"/>
    <w:rsid w:val="2109A846"/>
    <w:rsid w:val="2109A846"/>
    <w:rsid w:val="23D95755"/>
    <w:rsid w:val="432D7F06"/>
    <w:rsid w:val="57518013"/>
    <w:rsid w:val="5BBC55A9"/>
    <w:rsid w:val="5D58260A"/>
    <w:rsid w:val="6EAA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B0BE8"/>
  <w15:docId w15:val="{AA142A17-FC48-4CE7-9C7E-E1040EE734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comments" Target="comments.xml" Id="R456a54f98055496e" /><Relationship Type="http://schemas.microsoft.com/office/2011/relationships/people" Target="people.xml" Id="R0ecf4841f4424f40" /><Relationship Type="http://schemas.microsoft.com/office/2011/relationships/commentsExtended" Target="commentsExtended.xml" Id="Rae5374954e4e4a48" /><Relationship Type="http://schemas.microsoft.com/office/2016/09/relationships/commentsIds" Target="commentsIds.xml" Id="Rbee2fc47ccf84b01" /><Relationship Type="http://schemas.microsoft.com/office/2018/08/relationships/commentsExtensible" Target="commentsExtensible.xml" Id="R911ddd11473545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AD90B6065A33E4CB93C766564BC6AAE" ma:contentTypeVersion="6" ma:contentTypeDescription="Crie um novo documento." ma:contentTypeScope="" ma:versionID="909ad290b2a9a0d0f0a20e614b278aed">
  <xsd:schema xmlns:xsd="http://www.w3.org/2001/XMLSchema" xmlns:xs="http://www.w3.org/2001/XMLSchema" xmlns:p="http://schemas.microsoft.com/office/2006/metadata/properties" xmlns:ns2="e392c48a-6228-49ec-8234-37550439dac3" targetNamespace="http://schemas.microsoft.com/office/2006/metadata/properties" ma:root="true" ma:fieldsID="142988e4f0056d311fbf45cf1423e292" ns2:_="">
    <xsd:import namespace="e392c48a-6228-49ec-8234-37550439da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92c48a-6228-49ec-8234-37550439da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94E078-7C7E-4F88-828F-EB57C3F0A9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DED16D-40D8-4DFD-8EB2-6490511D8E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92c48a-6228-49ec-8234-37550439da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B2FAD8-F792-4D68-9B5F-62A0543836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GUSTAVO HENRIQUE PINTO</lastModifiedBy>
  <revision>3</revision>
  <dcterms:created xsi:type="dcterms:W3CDTF">2023-09-20T16:19:00.0000000Z</dcterms:created>
  <dcterms:modified xsi:type="dcterms:W3CDTF">2023-09-30T12:58:53.9310351Z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0x0101004AD90B6065A33E4CB93C766564BC6AAE</vt:lpwstr>
  </property>
</Properties>
</file>